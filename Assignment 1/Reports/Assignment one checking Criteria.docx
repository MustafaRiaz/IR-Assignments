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5CC" w:rsidRDefault="006849F1" w:rsidP="006849F1">
      <w:pPr>
        <w:jc w:val="center"/>
        <w:rPr>
          <w:ins w:id="0" w:author="Evil" w:date="2024-11-13T13:20:00Z"/>
          <w:rFonts w:ascii="Times New Roman" w:hAnsi="Times New Roman" w:cs="Times New Roman"/>
          <w:b/>
          <w:sz w:val="28"/>
          <w:lang w:val="en-AS"/>
        </w:rPr>
        <w:pPrChange w:id="1" w:author="Evil" w:date="2024-11-13T13:20:00Z">
          <w:pPr/>
        </w:pPrChange>
      </w:pPr>
      <w:r w:rsidRPr="006849F1">
        <w:rPr>
          <w:rFonts w:ascii="Times New Roman" w:hAnsi="Times New Roman" w:cs="Times New Roman"/>
          <w:b/>
          <w:sz w:val="28"/>
          <w:lang w:val="en-AS"/>
          <w:rPrChange w:id="2" w:author="Evil" w:date="2024-11-13T13:20:00Z">
            <w:rPr>
              <w:b/>
              <w:sz w:val="28"/>
              <w:lang w:val="en-AS"/>
            </w:rPr>
          </w:rPrChange>
        </w:rPr>
        <w:t>Assignment one checking Criteria</w:t>
      </w:r>
    </w:p>
    <w:p w:rsidR="006849F1" w:rsidRPr="006849F1" w:rsidRDefault="006849F1" w:rsidP="006849F1">
      <w:pPr>
        <w:rPr>
          <w:ins w:id="3" w:author="Evil" w:date="2024-11-13T13:20:00Z"/>
          <w:rFonts w:ascii="Times New Roman" w:hAnsi="Times New Roman" w:cs="Times New Roman"/>
          <w:b/>
          <w:sz w:val="28"/>
          <w:lang w:val="en-AS"/>
        </w:rPr>
        <w:pPrChange w:id="4" w:author="Evil" w:date="2024-11-13T13:20:00Z">
          <w:pPr>
            <w:jc w:val="center"/>
          </w:pPr>
        </w:pPrChange>
      </w:pPr>
      <w:ins w:id="5" w:author="Evil" w:date="2024-11-13T13:20:00Z">
        <w:r w:rsidRPr="006849F1">
          <w:rPr>
            <w:rFonts w:ascii="Times New Roman" w:hAnsi="Times New Roman" w:cs="Times New Roman"/>
            <w:b/>
            <w:sz w:val="28"/>
            <w:lang w:val="en-AS"/>
          </w:rPr>
          <w:t>PPT:</w:t>
        </w:r>
      </w:ins>
    </w:p>
    <w:p w:rsidR="006849F1" w:rsidRPr="006849F1" w:rsidRDefault="006849F1" w:rsidP="006849F1">
      <w:pPr>
        <w:pStyle w:val="ListParagraph"/>
        <w:numPr>
          <w:ilvl w:val="0"/>
          <w:numId w:val="1"/>
        </w:numPr>
        <w:rPr>
          <w:ins w:id="6" w:author="Evil" w:date="2024-11-13T13:20:00Z"/>
          <w:rFonts w:ascii="Times New Roman" w:hAnsi="Times New Roman" w:cs="Times New Roman"/>
          <w:sz w:val="24"/>
          <w:lang w:val="en-AS"/>
          <w:rPrChange w:id="7" w:author="Evil" w:date="2024-11-13T13:21:00Z">
            <w:rPr>
              <w:ins w:id="8" w:author="Evil" w:date="2024-11-13T13:20:00Z"/>
              <w:rFonts w:ascii="Times New Roman" w:hAnsi="Times New Roman" w:cs="Times New Roman"/>
              <w:b/>
              <w:sz w:val="28"/>
              <w:lang w:val="en-AS"/>
            </w:rPr>
          </w:rPrChange>
        </w:rPr>
        <w:pPrChange w:id="9" w:author="Evil" w:date="2024-11-13T13:21:00Z">
          <w:pPr>
            <w:jc w:val="center"/>
          </w:pPr>
        </w:pPrChange>
      </w:pPr>
      <w:ins w:id="10" w:author="Evil" w:date="2024-11-13T13:20:00Z">
        <w:r w:rsidRPr="006849F1">
          <w:rPr>
            <w:rFonts w:ascii="Times New Roman" w:hAnsi="Times New Roman" w:cs="Times New Roman"/>
            <w:sz w:val="24"/>
            <w:lang w:val="en-AS"/>
            <w:rPrChange w:id="11" w:author="Evil" w:date="2024-11-13T13:21:00Z">
              <w:rPr>
                <w:rFonts w:ascii="Times New Roman" w:hAnsi="Times New Roman" w:cs="Times New Roman"/>
                <w:b/>
                <w:sz w:val="28"/>
                <w:lang w:val="en-AS"/>
              </w:rPr>
            </w:rPrChange>
          </w:rPr>
          <w:t>Objective/ Project Scope of assignment</w:t>
        </w:r>
      </w:ins>
      <w:ins w:id="12" w:author="Evil" w:date="2024-11-13T13:21:00Z">
        <w:r>
          <w:rPr>
            <w:rFonts w:ascii="Times New Roman" w:hAnsi="Times New Roman" w:cs="Times New Roman"/>
            <w:sz w:val="24"/>
            <w:lang w:val="en-AS"/>
          </w:rPr>
          <w:t>: Building a search engine based on title and content</w:t>
        </w:r>
      </w:ins>
    </w:p>
    <w:p w:rsidR="006849F1" w:rsidRPr="006849F1" w:rsidRDefault="006849F1" w:rsidP="006849F1">
      <w:pPr>
        <w:pStyle w:val="ListParagraph"/>
        <w:numPr>
          <w:ilvl w:val="0"/>
          <w:numId w:val="1"/>
        </w:numPr>
        <w:rPr>
          <w:ins w:id="13" w:author="Evil" w:date="2024-11-13T13:20:00Z"/>
          <w:rFonts w:ascii="Times New Roman" w:hAnsi="Times New Roman" w:cs="Times New Roman"/>
          <w:sz w:val="24"/>
          <w:lang w:val="en-AS"/>
          <w:rPrChange w:id="14" w:author="Evil" w:date="2024-11-13T13:21:00Z">
            <w:rPr>
              <w:ins w:id="15" w:author="Evil" w:date="2024-11-13T13:20:00Z"/>
              <w:rFonts w:ascii="Times New Roman" w:hAnsi="Times New Roman" w:cs="Times New Roman"/>
              <w:b/>
              <w:sz w:val="28"/>
              <w:lang w:val="en-AS"/>
            </w:rPr>
          </w:rPrChange>
        </w:rPr>
        <w:pPrChange w:id="16" w:author="Evil" w:date="2024-11-13T13:21:00Z">
          <w:pPr>
            <w:jc w:val="center"/>
          </w:pPr>
        </w:pPrChange>
      </w:pPr>
      <w:ins w:id="17" w:author="Evil" w:date="2024-11-13T13:20:00Z">
        <w:r w:rsidRPr="006849F1">
          <w:rPr>
            <w:rFonts w:ascii="Times New Roman" w:hAnsi="Times New Roman" w:cs="Times New Roman"/>
            <w:sz w:val="24"/>
            <w:lang w:val="en-AS"/>
            <w:rPrChange w:id="18" w:author="Evil" w:date="2024-11-13T13:21:00Z">
              <w:rPr>
                <w:rFonts w:ascii="Times New Roman" w:hAnsi="Times New Roman" w:cs="Times New Roman"/>
                <w:b/>
                <w:sz w:val="28"/>
                <w:lang w:val="en-AS"/>
              </w:rPr>
            </w:rPrChange>
          </w:rPr>
          <w:t>Key Features</w:t>
        </w:r>
      </w:ins>
    </w:p>
    <w:p w:rsidR="006849F1" w:rsidRPr="006849F1" w:rsidRDefault="006849F1" w:rsidP="006849F1">
      <w:pPr>
        <w:pStyle w:val="ListParagraph"/>
        <w:numPr>
          <w:ilvl w:val="0"/>
          <w:numId w:val="1"/>
        </w:numPr>
        <w:rPr>
          <w:ins w:id="19" w:author="Evil" w:date="2024-11-13T13:20:00Z"/>
          <w:rFonts w:ascii="Times New Roman" w:hAnsi="Times New Roman" w:cs="Times New Roman"/>
          <w:sz w:val="24"/>
          <w:lang w:val="en-AS"/>
          <w:rPrChange w:id="20" w:author="Evil" w:date="2024-11-13T13:21:00Z">
            <w:rPr>
              <w:ins w:id="21" w:author="Evil" w:date="2024-11-13T13:20:00Z"/>
              <w:rFonts w:ascii="Times New Roman" w:hAnsi="Times New Roman" w:cs="Times New Roman"/>
              <w:b/>
              <w:sz w:val="28"/>
              <w:lang w:val="en-AS"/>
            </w:rPr>
          </w:rPrChange>
        </w:rPr>
        <w:pPrChange w:id="22" w:author="Evil" w:date="2024-11-13T13:21:00Z">
          <w:pPr>
            <w:jc w:val="center"/>
          </w:pPr>
        </w:pPrChange>
      </w:pPr>
      <w:ins w:id="23" w:author="Evil" w:date="2024-11-13T13:20:00Z">
        <w:r w:rsidRPr="006849F1">
          <w:rPr>
            <w:rFonts w:ascii="Times New Roman" w:hAnsi="Times New Roman" w:cs="Times New Roman"/>
            <w:sz w:val="24"/>
            <w:lang w:val="en-AS"/>
            <w:rPrChange w:id="24" w:author="Evil" w:date="2024-11-13T13:21:00Z">
              <w:rPr>
                <w:rFonts w:ascii="Times New Roman" w:hAnsi="Times New Roman" w:cs="Times New Roman"/>
                <w:b/>
                <w:sz w:val="28"/>
                <w:lang w:val="en-AS"/>
              </w:rPr>
            </w:rPrChange>
          </w:rPr>
          <w:t>Purpose</w:t>
        </w:r>
      </w:ins>
    </w:p>
    <w:p w:rsidR="006849F1" w:rsidRPr="006849F1" w:rsidRDefault="006849F1" w:rsidP="006849F1">
      <w:pPr>
        <w:pStyle w:val="ListParagraph"/>
        <w:numPr>
          <w:ilvl w:val="0"/>
          <w:numId w:val="1"/>
        </w:numPr>
        <w:rPr>
          <w:ins w:id="25" w:author="Evil" w:date="2024-11-13T13:20:00Z"/>
          <w:rFonts w:ascii="Times New Roman" w:hAnsi="Times New Roman" w:cs="Times New Roman"/>
          <w:sz w:val="24"/>
          <w:lang w:val="en-AS"/>
          <w:rPrChange w:id="26" w:author="Evil" w:date="2024-11-13T13:21:00Z">
            <w:rPr>
              <w:ins w:id="27" w:author="Evil" w:date="2024-11-13T13:20:00Z"/>
              <w:rFonts w:ascii="Times New Roman" w:hAnsi="Times New Roman" w:cs="Times New Roman"/>
              <w:b/>
              <w:sz w:val="28"/>
              <w:lang w:val="en-AS"/>
            </w:rPr>
          </w:rPrChange>
        </w:rPr>
        <w:pPrChange w:id="28" w:author="Evil" w:date="2024-11-13T13:21:00Z">
          <w:pPr>
            <w:jc w:val="center"/>
          </w:pPr>
        </w:pPrChange>
      </w:pPr>
      <w:ins w:id="29" w:author="Evil" w:date="2024-11-13T13:20:00Z">
        <w:r w:rsidRPr="006849F1">
          <w:rPr>
            <w:rFonts w:ascii="Times New Roman" w:hAnsi="Times New Roman" w:cs="Times New Roman"/>
            <w:sz w:val="24"/>
            <w:lang w:val="en-AS"/>
            <w:rPrChange w:id="30" w:author="Evil" w:date="2024-11-13T13:21:00Z">
              <w:rPr>
                <w:rFonts w:ascii="Times New Roman" w:hAnsi="Times New Roman" w:cs="Times New Roman"/>
                <w:b/>
                <w:sz w:val="28"/>
                <w:lang w:val="en-AS"/>
              </w:rPr>
            </w:rPrChange>
          </w:rPr>
          <w:t>Add graphics</w:t>
        </w:r>
      </w:ins>
    </w:p>
    <w:p w:rsidR="006849F1" w:rsidRPr="006849F1" w:rsidRDefault="006849F1" w:rsidP="006849F1">
      <w:pPr>
        <w:pStyle w:val="ListParagraph"/>
        <w:numPr>
          <w:ilvl w:val="0"/>
          <w:numId w:val="1"/>
        </w:numPr>
        <w:rPr>
          <w:ins w:id="31" w:author="Evil" w:date="2024-11-13T13:20:00Z"/>
          <w:rFonts w:ascii="Times New Roman" w:hAnsi="Times New Roman" w:cs="Times New Roman"/>
          <w:sz w:val="24"/>
          <w:lang w:val="en-AS"/>
          <w:rPrChange w:id="32" w:author="Evil" w:date="2024-11-13T13:21:00Z">
            <w:rPr>
              <w:ins w:id="33" w:author="Evil" w:date="2024-11-13T13:20:00Z"/>
              <w:rFonts w:ascii="Times New Roman" w:hAnsi="Times New Roman" w:cs="Times New Roman"/>
              <w:b/>
              <w:sz w:val="28"/>
              <w:lang w:val="en-AS"/>
            </w:rPr>
          </w:rPrChange>
        </w:rPr>
        <w:pPrChange w:id="34" w:author="Evil" w:date="2024-11-13T13:21:00Z">
          <w:pPr>
            <w:jc w:val="center"/>
          </w:pPr>
        </w:pPrChange>
      </w:pPr>
      <w:ins w:id="35" w:author="Evil" w:date="2024-11-13T13:20:00Z">
        <w:r w:rsidRPr="006849F1">
          <w:rPr>
            <w:rFonts w:ascii="Times New Roman" w:hAnsi="Times New Roman" w:cs="Times New Roman"/>
            <w:sz w:val="24"/>
            <w:lang w:val="en-AS"/>
            <w:rPrChange w:id="36" w:author="Evil" w:date="2024-11-13T13:21:00Z">
              <w:rPr>
                <w:rFonts w:ascii="Times New Roman" w:hAnsi="Times New Roman" w:cs="Times New Roman"/>
                <w:b/>
                <w:sz w:val="28"/>
                <w:lang w:val="en-AS"/>
              </w:rPr>
            </w:rPrChange>
          </w:rPr>
          <w:t>Add layman examples</w:t>
        </w:r>
      </w:ins>
    </w:p>
    <w:p w:rsidR="006849F1" w:rsidRPr="006849F1" w:rsidRDefault="006849F1" w:rsidP="006849F1">
      <w:pPr>
        <w:pStyle w:val="ListParagraph"/>
        <w:numPr>
          <w:ilvl w:val="0"/>
          <w:numId w:val="1"/>
        </w:numPr>
        <w:rPr>
          <w:ins w:id="37" w:author="Evil" w:date="2024-11-13T13:20:00Z"/>
          <w:rFonts w:ascii="Times New Roman" w:hAnsi="Times New Roman" w:cs="Times New Roman"/>
          <w:sz w:val="24"/>
          <w:lang w:val="en-AS"/>
          <w:rPrChange w:id="38" w:author="Evil" w:date="2024-11-13T13:21:00Z">
            <w:rPr>
              <w:ins w:id="39" w:author="Evil" w:date="2024-11-13T13:20:00Z"/>
              <w:rFonts w:ascii="Times New Roman" w:hAnsi="Times New Roman" w:cs="Times New Roman"/>
              <w:b/>
              <w:sz w:val="28"/>
              <w:lang w:val="en-AS"/>
            </w:rPr>
          </w:rPrChange>
        </w:rPr>
        <w:pPrChange w:id="40" w:author="Evil" w:date="2024-11-13T13:21:00Z">
          <w:pPr>
            <w:jc w:val="center"/>
          </w:pPr>
        </w:pPrChange>
      </w:pPr>
      <w:ins w:id="41" w:author="Evil" w:date="2024-11-13T13:20:00Z">
        <w:r w:rsidRPr="006849F1">
          <w:rPr>
            <w:rFonts w:ascii="Times New Roman" w:hAnsi="Times New Roman" w:cs="Times New Roman"/>
            <w:sz w:val="24"/>
            <w:lang w:val="en-AS"/>
            <w:rPrChange w:id="42" w:author="Evil" w:date="2024-11-13T13:21:00Z">
              <w:rPr>
                <w:rFonts w:ascii="Times New Roman" w:hAnsi="Times New Roman" w:cs="Times New Roman"/>
                <w:b/>
                <w:sz w:val="28"/>
                <w:lang w:val="en-AS"/>
              </w:rPr>
            </w:rPrChange>
          </w:rPr>
          <w:t>Minimum self speaking more explaratory slides</w:t>
        </w:r>
      </w:ins>
    </w:p>
    <w:p w:rsidR="006849F1" w:rsidRDefault="006849F1" w:rsidP="006849F1">
      <w:pPr>
        <w:pStyle w:val="ListParagraph"/>
        <w:numPr>
          <w:ilvl w:val="0"/>
          <w:numId w:val="1"/>
        </w:numPr>
        <w:rPr>
          <w:ins w:id="43" w:author="Evil" w:date="2024-11-13T13:22:00Z"/>
          <w:rFonts w:ascii="Times New Roman" w:hAnsi="Times New Roman" w:cs="Times New Roman"/>
          <w:sz w:val="24"/>
          <w:lang w:val="en-AS"/>
        </w:rPr>
        <w:pPrChange w:id="44" w:author="Evil" w:date="2024-11-13T13:21:00Z">
          <w:pPr/>
        </w:pPrChange>
      </w:pPr>
      <w:ins w:id="45" w:author="Evil" w:date="2024-11-13T13:20:00Z">
        <w:r w:rsidRPr="006849F1">
          <w:rPr>
            <w:rFonts w:ascii="Times New Roman" w:hAnsi="Times New Roman" w:cs="Times New Roman"/>
            <w:sz w:val="24"/>
            <w:lang w:val="en-AS"/>
            <w:rPrChange w:id="46" w:author="Evil" w:date="2024-11-13T13:21:00Z">
              <w:rPr>
                <w:rFonts w:ascii="Times New Roman" w:hAnsi="Times New Roman" w:cs="Times New Roman"/>
                <w:b/>
                <w:sz w:val="28"/>
                <w:lang w:val="en-AS"/>
              </w:rPr>
            </w:rPrChange>
          </w:rPr>
          <w:t>Sequencial steps</w:t>
        </w:r>
      </w:ins>
    </w:p>
    <w:p w:rsidR="006849F1" w:rsidRDefault="006849F1" w:rsidP="006849F1">
      <w:pPr>
        <w:pStyle w:val="ListParagraph"/>
        <w:numPr>
          <w:ilvl w:val="0"/>
          <w:numId w:val="1"/>
        </w:numPr>
        <w:rPr>
          <w:ins w:id="47" w:author="Evil" w:date="2024-11-13T13:35:00Z"/>
          <w:rFonts w:ascii="Times New Roman" w:hAnsi="Times New Roman" w:cs="Times New Roman"/>
          <w:sz w:val="24"/>
          <w:lang w:val="en-AS"/>
        </w:rPr>
        <w:pPrChange w:id="48" w:author="Evil" w:date="2024-11-13T13:21:00Z">
          <w:pPr/>
        </w:pPrChange>
      </w:pPr>
      <w:ins w:id="49" w:author="Evil" w:date="2024-11-13T13:22:00Z">
        <w:r>
          <w:rPr>
            <w:rFonts w:ascii="Times New Roman" w:hAnsi="Times New Roman" w:cs="Times New Roman"/>
            <w:sz w:val="24"/>
            <w:lang w:val="en-AS"/>
          </w:rPr>
          <w:t>What is preprocessing steps included with examples, why needed</w:t>
        </w:r>
      </w:ins>
      <w:ins w:id="50" w:author="Evil" w:date="2024-11-13T13:24:00Z">
        <w:r>
          <w:rPr>
            <w:rFonts w:ascii="Times New Roman" w:hAnsi="Times New Roman" w:cs="Times New Roman"/>
            <w:sz w:val="24"/>
            <w:lang w:val="en-AS"/>
          </w:rPr>
          <w:t>?</w:t>
        </w:r>
      </w:ins>
    </w:p>
    <w:p w:rsidR="00C114C2" w:rsidRDefault="00C114C2" w:rsidP="006849F1">
      <w:pPr>
        <w:pStyle w:val="ListParagraph"/>
        <w:numPr>
          <w:ilvl w:val="0"/>
          <w:numId w:val="1"/>
        </w:numPr>
        <w:rPr>
          <w:ins w:id="51" w:author="Evil" w:date="2024-11-13T13:36:00Z"/>
          <w:rFonts w:ascii="Times New Roman" w:hAnsi="Times New Roman" w:cs="Times New Roman"/>
          <w:sz w:val="24"/>
          <w:lang w:val="en-AS"/>
        </w:rPr>
        <w:pPrChange w:id="52" w:author="Evil" w:date="2024-11-13T13:21:00Z">
          <w:pPr/>
        </w:pPrChange>
      </w:pPr>
      <w:ins w:id="53" w:author="Evil" w:date="2024-11-13T13:35:00Z">
        <w:r>
          <w:rPr>
            <w:rFonts w:ascii="Times New Roman" w:hAnsi="Times New Roman" w:cs="Times New Roman"/>
            <w:sz w:val="24"/>
            <w:lang w:val="en-AS"/>
          </w:rPr>
          <w:t>How nouns are extracted?</w:t>
        </w:r>
      </w:ins>
    </w:p>
    <w:p w:rsidR="00C114C2" w:rsidRDefault="00C114C2" w:rsidP="006849F1">
      <w:pPr>
        <w:pStyle w:val="ListParagraph"/>
        <w:numPr>
          <w:ilvl w:val="0"/>
          <w:numId w:val="1"/>
        </w:numPr>
        <w:rPr>
          <w:ins w:id="54" w:author="Evil" w:date="2024-11-13T13:37:00Z"/>
          <w:rFonts w:ascii="Times New Roman" w:hAnsi="Times New Roman" w:cs="Times New Roman"/>
          <w:sz w:val="24"/>
          <w:lang w:val="en-AS"/>
        </w:rPr>
        <w:pPrChange w:id="55" w:author="Evil" w:date="2024-11-13T13:21:00Z">
          <w:pPr/>
        </w:pPrChange>
      </w:pPr>
      <w:ins w:id="56" w:author="Evil" w:date="2024-11-13T13:36:00Z">
        <w:r>
          <w:rPr>
            <w:rFonts w:ascii="Times New Roman" w:hAnsi="Times New Roman" w:cs="Times New Roman"/>
            <w:sz w:val="24"/>
            <w:lang w:val="en-AS"/>
          </w:rPr>
          <w:t>What is the process of getting nouns</w:t>
        </w:r>
      </w:ins>
    </w:p>
    <w:p w:rsidR="00C114C2" w:rsidRDefault="00C114C2" w:rsidP="006849F1">
      <w:pPr>
        <w:pStyle w:val="ListParagraph"/>
        <w:numPr>
          <w:ilvl w:val="0"/>
          <w:numId w:val="1"/>
        </w:numPr>
        <w:rPr>
          <w:ins w:id="57" w:author="Evil" w:date="2024-11-13T13:43:00Z"/>
          <w:rFonts w:ascii="Times New Roman" w:hAnsi="Times New Roman" w:cs="Times New Roman"/>
          <w:sz w:val="24"/>
          <w:lang w:val="en-AS"/>
        </w:rPr>
        <w:pPrChange w:id="58" w:author="Evil" w:date="2024-11-13T13:21:00Z">
          <w:pPr/>
        </w:pPrChange>
      </w:pPr>
      <w:ins w:id="59" w:author="Evil" w:date="2024-11-13T13:37:00Z">
        <w:r>
          <w:rPr>
            <w:rFonts w:ascii="Times New Roman" w:hAnsi="Times New Roman" w:cs="Times New Roman"/>
            <w:sz w:val="24"/>
            <w:lang w:val="en-AS"/>
          </w:rPr>
          <w:t>How the selection of  noun is possible from the text document</w:t>
        </w:r>
      </w:ins>
    </w:p>
    <w:p w:rsidR="00C114C2" w:rsidRDefault="00C114C2" w:rsidP="006849F1">
      <w:pPr>
        <w:pStyle w:val="ListParagraph"/>
        <w:numPr>
          <w:ilvl w:val="0"/>
          <w:numId w:val="1"/>
        </w:numPr>
        <w:rPr>
          <w:ins w:id="60" w:author="Evil" w:date="2024-11-13T13:41:00Z"/>
          <w:rFonts w:ascii="Times New Roman" w:hAnsi="Times New Roman" w:cs="Times New Roman"/>
          <w:sz w:val="24"/>
          <w:lang w:val="en-AS"/>
        </w:rPr>
        <w:pPrChange w:id="61" w:author="Evil" w:date="2024-11-13T13:21:00Z">
          <w:pPr/>
        </w:pPrChange>
      </w:pPr>
      <w:ins w:id="62" w:author="Evil" w:date="2024-11-13T13:43:00Z">
        <w:r>
          <w:rPr>
            <w:rFonts w:ascii="Times New Roman" w:hAnsi="Times New Roman" w:cs="Times New Roman"/>
            <w:sz w:val="24"/>
            <w:lang w:val="en-AS"/>
          </w:rPr>
          <w:t>Visualize steps like stemming, etc with examples</w:t>
        </w:r>
      </w:ins>
    </w:p>
    <w:p w:rsidR="00C114C2" w:rsidRPr="00C114C2" w:rsidRDefault="00C114C2" w:rsidP="00C114C2">
      <w:pPr>
        <w:rPr>
          <w:ins w:id="63" w:author="Evil" w:date="2024-11-13T13:38:00Z"/>
          <w:rFonts w:ascii="Times New Roman" w:hAnsi="Times New Roman" w:cs="Times New Roman"/>
          <w:b/>
          <w:sz w:val="28"/>
          <w:lang w:val="en-AS"/>
          <w:rPrChange w:id="64" w:author="Evil" w:date="2024-11-13T13:44:00Z">
            <w:rPr>
              <w:ins w:id="65" w:author="Evil" w:date="2024-11-13T13:38:00Z"/>
              <w:lang w:val="en-AS"/>
            </w:rPr>
          </w:rPrChange>
        </w:rPr>
        <w:pPrChange w:id="66" w:author="Evil" w:date="2024-11-13T13:44:00Z">
          <w:pPr/>
        </w:pPrChange>
      </w:pPr>
      <w:ins w:id="67" w:author="Evil" w:date="2024-11-13T13:41:00Z">
        <w:r w:rsidRPr="00C114C2">
          <w:rPr>
            <w:rFonts w:ascii="Times New Roman" w:hAnsi="Times New Roman" w:cs="Times New Roman"/>
            <w:b/>
            <w:sz w:val="28"/>
            <w:lang w:val="en-AS"/>
            <w:rPrChange w:id="68" w:author="Evil" w:date="2024-11-13T13:44:00Z">
              <w:rPr>
                <w:rFonts w:ascii="Times New Roman" w:hAnsi="Times New Roman" w:cs="Times New Roman"/>
                <w:sz w:val="24"/>
                <w:lang w:val="en-AS"/>
              </w:rPr>
            </w:rPrChange>
          </w:rPr>
          <w:t>GUI</w:t>
        </w:r>
      </w:ins>
      <w:bookmarkStart w:id="69" w:name="_GoBack"/>
    </w:p>
    <w:bookmarkEnd w:id="69"/>
    <w:p w:rsidR="00C114C2" w:rsidRDefault="00C114C2" w:rsidP="006849F1">
      <w:pPr>
        <w:pStyle w:val="ListParagraph"/>
        <w:numPr>
          <w:ilvl w:val="0"/>
          <w:numId w:val="1"/>
        </w:numPr>
        <w:rPr>
          <w:ins w:id="70" w:author="Evil" w:date="2024-11-13T13:42:00Z"/>
          <w:rFonts w:ascii="Times New Roman" w:hAnsi="Times New Roman" w:cs="Times New Roman"/>
          <w:sz w:val="24"/>
          <w:lang w:val="en-AS"/>
        </w:rPr>
        <w:pPrChange w:id="71" w:author="Evil" w:date="2024-11-13T13:21:00Z">
          <w:pPr/>
        </w:pPrChange>
      </w:pPr>
      <w:ins w:id="72" w:author="Evil" w:date="2024-11-13T13:38:00Z">
        <w:r>
          <w:rPr>
            <w:rFonts w:ascii="Times New Roman" w:hAnsi="Times New Roman" w:cs="Times New Roman"/>
            <w:sz w:val="24"/>
            <w:lang w:val="en-AS"/>
          </w:rPr>
          <w:t>Try to show the visualization how each process is working (Idea),use graphs or steps</w:t>
        </w:r>
      </w:ins>
    </w:p>
    <w:p w:rsidR="00C114C2" w:rsidRDefault="00C114C2" w:rsidP="00C114C2">
      <w:pPr>
        <w:pStyle w:val="ListParagraph"/>
        <w:numPr>
          <w:ilvl w:val="0"/>
          <w:numId w:val="1"/>
        </w:numPr>
        <w:rPr>
          <w:ins w:id="73" w:author="Evil" w:date="2024-11-13T13:42:00Z"/>
          <w:rFonts w:ascii="Times New Roman" w:hAnsi="Times New Roman" w:cs="Times New Roman"/>
          <w:sz w:val="24"/>
          <w:lang w:val="en-AS"/>
        </w:rPr>
      </w:pPr>
      <w:ins w:id="74" w:author="Evil" w:date="2024-11-13T13:42:00Z">
        <w:r>
          <w:rPr>
            <w:rFonts w:ascii="Times New Roman" w:hAnsi="Times New Roman" w:cs="Times New Roman"/>
            <w:sz w:val="24"/>
            <w:lang w:val="en-AS"/>
          </w:rPr>
          <w:t>Add GUI for extra marks</w:t>
        </w:r>
      </w:ins>
    </w:p>
    <w:p w:rsidR="006849F1" w:rsidRDefault="006849F1" w:rsidP="006849F1">
      <w:pPr>
        <w:rPr>
          <w:ins w:id="75" w:author="Evil" w:date="2024-11-13T13:27:00Z"/>
          <w:rFonts w:ascii="Times New Roman" w:hAnsi="Times New Roman" w:cs="Times New Roman"/>
          <w:sz w:val="24"/>
          <w:lang w:val="en-AS"/>
        </w:rPr>
        <w:pPrChange w:id="76" w:author="Evil" w:date="2024-11-13T13:27:00Z">
          <w:pPr/>
        </w:pPrChange>
      </w:pPr>
    </w:p>
    <w:p w:rsidR="006849F1" w:rsidRDefault="006849F1" w:rsidP="006849F1">
      <w:pPr>
        <w:rPr>
          <w:ins w:id="77" w:author="Evil" w:date="2024-11-13T13:27:00Z"/>
          <w:rFonts w:ascii="Times New Roman" w:hAnsi="Times New Roman" w:cs="Times New Roman"/>
          <w:b/>
          <w:sz w:val="28"/>
          <w:lang w:val="en-AS"/>
        </w:rPr>
        <w:pPrChange w:id="78" w:author="Evil" w:date="2024-11-13T13:27:00Z">
          <w:pPr/>
        </w:pPrChange>
      </w:pPr>
      <w:ins w:id="79" w:author="Evil" w:date="2024-11-13T13:27:00Z">
        <w:r w:rsidRPr="006849F1">
          <w:rPr>
            <w:rFonts w:ascii="Times New Roman" w:hAnsi="Times New Roman" w:cs="Times New Roman"/>
            <w:b/>
            <w:sz w:val="28"/>
            <w:lang w:val="en-AS"/>
            <w:rPrChange w:id="80" w:author="Evil" w:date="2024-11-13T13:27:00Z">
              <w:rPr>
                <w:rFonts w:ascii="Times New Roman" w:hAnsi="Times New Roman" w:cs="Times New Roman"/>
                <w:sz w:val="24"/>
                <w:lang w:val="en-AS"/>
              </w:rPr>
            </w:rPrChange>
          </w:rPr>
          <w:t>Assignment Requirements</w:t>
        </w:r>
        <w:r>
          <w:rPr>
            <w:rFonts w:ascii="Times New Roman" w:hAnsi="Times New Roman" w:cs="Times New Roman"/>
            <w:b/>
            <w:sz w:val="28"/>
            <w:lang w:val="en-AS"/>
          </w:rPr>
          <w:t>:</w:t>
        </w:r>
      </w:ins>
    </w:p>
    <w:p w:rsidR="006849F1" w:rsidRDefault="006849F1" w:rsidP="006849F1">
      <w:pPr>
        <w:pStyle w:val="ListParagraph"/>
        <w:numPr>
          <w:ilvl w:val="0"/>
          <w:numId w:val="2"/>
        </w:numPr>
        <w:rPr>
          <w:ins w:id="81" w:author="Evil" w:date="2024-11-13T13:28:00Z"/>
          <w:rFonts w:ascii="Times New Roman" w:hAnsi="Times New Roman" w:cs="Times New Roman"/>
          <w:sz w:val="24"/>
          <w:lang w:val="en-AS"/>
        </w:rPr>
        <w:pPrChange w:id="82" w:author="Evil" w:date="2024-11-13T13:27:00Z">
          <w:pPr/>
        </w:pPrChange>
      </w:pPr>
      <w:ins w:id="83" w:author="Evil" w:date="2024-11-13T13:27:00Z">
        <w:r>
          <w:rPr>
            <w:rFonts w:ascii="Times New Roman" w:hAnsi="Times New Roman" w:cs="Times New Roman"/>
            <w:sz w:val="24"/>
            <w:lang w:val="en-AS"/>
          </w:rPr>
          <w:t>Extract only nouns</w:t>
        </w:r>
      </w:ins>
    </w:p>
    <w:p w:rsidR="006849F1" w:rsidRDefault="006849F1" w:rsidP="006849F1">
      <w:pPr>
        <w:pStyle w:val="ListParagraph"/>
        <w:numPr>
          <w:ilvl w:val="0"/>
          <w:numId w:val="2"/>
        </w:numPr>
        <w:rPr>
          <w:ins w:id="84" w:author="Evil" w:date="2024-11-13T13:34:00Z"/>
          <w:rFonts w:ascii="Times New Roman" w:hAnsi="Times New Roman" w:cs="Times New Roman"/>
          <w:sz w:val="24"/>
          <w:lang w:val="en-AS"/>
        </w:rPr>
        <w:pPrChange w:id="85" w:author="Evil" w:date="2024-11-13T13:27:00Z">
          <w:pPr/>
        </w:pPrChange>
      </w:pPr>
      <w:ins w:id="86" w:author="Evil" w:date="2024-11-13T13:28:00Z">
        <w:r>
          <w:rPr>
            <w:rFonts w:ascii="Times New Roman" w:hAnsi="Times New Roman" w:cs="Times New Roman"/>
            <w:sz w:val="24"/>
            <w:lang w:val="en-AS"/>
          </w:rPr>
          <w:t>Do not use dictionary, design your own dictionary</w:t>
        </w:r>
      </w:ins>
    </w:p>
    <w:p w:rsidR="0006301D" w:rsidRDefault="0006301D" w:rsidP="006849F1">
      <w:pPr>
        <w:pStyle w:val="ListParagraph"/>
        <w:numPr>
          <w:ilvl w:val="0"/>
          <w:numId w:val="2"/>
        </w:numPr>
        <w:rPr>
          <w:ins w:id="87" w:author="Evil" w:date="2024-11-13T13:35:00Z"/>
          <w:rFonts w:ascii="Times New Roman" w:hAnsi="Times New Roman" w:cs="Times New Roman"/>
          <w:sz w:val="24"/>
          <w:lang w:val="en-AS"/>
        </w:rPr>
        <w:pPrChange w:id="88" w:author="Evil" w:date="2024-11-13T13:27:00Z">
          <w:pPr/>
        </w:pPrChange>
      </w:pPr>
      <w:ins w:id="89" w:author="Evil" w:date="2024-11-13T13:34:00Z">
        <w:r>
          <w:rPr>
            <w:rFonts w:ascii="Times New Roman" w:hAnsi="Times New Roman" w:cs="Times New Roman"/>
            <w:sz w:val="24"/>
            <w:lang w:val="en-AS"/>
          </w:rPr>
          <w:t>Show the detailed working of the program in Detailed DFD</w:t>
        </w:r>
      </w:ins>
    </w:p>
    <w:p w:rsidR="00C114C2" w:rsidRPr="006849F1" w:rsidRDefault="00C114C2" w:rsidP="00C114C2">
      <w:pPr>
        <w:pStyle w:val="ListParagraph"/>
        <w:rPr>
          <w:rFonts w:ascii="Times New Roman" w:hAnsi="Times New Roman" w:cs="Times New Roman"/>
          <w:sz w:val="24"/>
          <w:lang w:val="en-AS"/>
          <w:rPrChange w:id="90" w:author="Evil" w:date="2024-11-13T13:27:00Z">
            <w:rPr>
              <w:b/>
              <w:sz w:val="28"/>
              <w:lang w:val="en-AS"/>
            </w:rPr>
          </w:rPrChange>
        </w:rPr>
        <w:pPrChange w:id="91" w:author="Evil" w:date="2024-11-13T13:38:00Z">
          <w:pPr/>
        </w:pPrChange>
      </w:pPr>
    </w:p>
    <w:sectPr w:rsidR="00C114C2" w:rsidRPr="00684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D7259"/>
    <w:multiLevelType w:val="hybridMultilevel"/>
    <w:tmpl w:val="12440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852A8"/>
    <w:multiLevelType w:val="hybridMultilevel"/>
    <w:tmpl w:val="6D082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vil">
    <w15:presenceInfo w15:providerId="None" w15:userId="Evi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9F1"/>
    <w:rsid w:val="0006301D"/>
    <w:rsid w:val="001635CC"/>
    <w:rsid w:val="006849F1"/>
    <w:rsid w:val="00C1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95C35"/>
  <w15:chartTrackingRefBased/>
  <w15:docId w15:val="{3555B879-6420-478F-8C8D-D01F90B9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</dc:creator>
  <cp:keywords/>
  <dc:description/>
  <cp:lastModifiedBy>Evil</cp:lastModifiedBy>
  <cp:revision>3</cp:revision>
  <dcterms:created xsi:type="dcterms:W3CDTF">2024-11-13T08:20:00Z</dcterms:created>
  <dcterms:modified xsi:type="dcterms:W3CDTF">2024-11-13T08:44:00Z</dcterms:modified>
</cp:coreProperties>
</file>